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Lines="50"/>
        <w:rPr>
          <w:rFonts w:hint="eastAsia" w:eastAsia="华文新魏"/>
          <w:sz w:val="52"/>
        </w:rPr>
      </w:pPr>
      <w:r>
        <w:rPr>
          <w:rFonts w:hint="eastAsia"/>
          <w:b/>
          <w:bCs/>
          <w:sz w:val="28"/>
          <w:szCs w:val="28"/>
        </w:rPr>
        <w:t>诚信应考,考试作弊将带来严重后果！</w:t>
      </w:r>
    </w:p>
    <w:p>
      <w:pPr>
        <w:adjustRightInd w:val="0"/>
        <w:snapToGrid w:val="0"/>
        <w:jc w:val="center"/>
        <w:rPr>
          <w:rFonts w:hint="eastAsia" w:eastAsia="华文新魏"/>
          <w:sz w:val="52"/>
        </w:rPr>
      </w:pPr>
      <w:r>
        <w:rPr>
          <w:rFonts w:eastAsia="华文新魏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-99060</wp:posOffset>
                </wp:positionV>
                <wp:extent cx="1431925" cy="7980680"/>
                <wp:effectExtent l="0" t="0" r="0" b="1270"/>
                <wp:wrapNone/>
                <wp:docPr id="7" name="组合 6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925" cy="7980680"/>
                          <a:chOff x="204" y="1283"/>
                          <a:chExt cx="2255" cy="12568"/>
                        </a:xfrm>
                      </wpg:grpSpPr>
                      <wps:wsp>
                        <wps:cNvPr id="1" name="矩形 3217"/>
                        <wps:cNvSpPr/>
                        <wps:spPr>
                          <a:xfrm>
                            <a:off x="527" y="1283"/>
                            <a:ext cx="1932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黑体"/>
                                </w:rPr>
                              </w:pPr>
                              <w:r>
                                <w:rPr>
                                  <w:rFonts w:hint="eastAsia" w:eastAsia="黑体"/>
                                </w:rPr>
                                <w:t>考试中心填写：</w:t>
                              </w:r>
                            </w:p>
                            <w:tbl>
                              <w:tblPr>
                                <w:tblStyle w:val="8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5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766" w:hRule="atLeast"/>
                                  <w:jc w:val="center"/>
                                </w:trPr>
                                <w:tc>
                                  <w:tcPr>
                                    <w:tcW w:w="1653" w:type="dxa"/>
                                    <w:vAlign w:val="bottom"/>
                                  </w:tcPr>
                                  <w:p>
                                    <w:pPr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>
                                    <w:pPr>
                                      <w:spacing w:beforeLines="30"/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考  试  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" name="矩形 3218"/>
                        <wps:cNvSpPr/>
                        <wps:spPr>
                          <a:xfrm>
                            <a:off x="589" y="2709"/>
                            <a:ext cx="775" cy="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8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8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4201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专业班级：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90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学号：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74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leftChars="54" w:right="113" w:firstLine="840" w:firstLineChars="40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姓名：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直线 3219"/>
                        <wps:cNvCnPr/>
                        <wps:spPr>
                          <a:xfrm flipH="1">
                            <a:off x="1478" y="2707"/>
                            <a:ext cx="0" cy="109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矩形 3220"/>
                        <wps:cNvSpPr/>
                        <wps:spPr>
                          <a:xfrm>
                            <a:off x="1299" y="6495"/>
                            <a:ext cx="33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5" name="矩形 6257"/>
                        <wps:cNvSpPr/>
                        <wps:spPr>
                          <a:xfrm>
                            <a:off x="204" y="2700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  <w:sz w:val="29"/>
                                </w:rPr>
                                <w:t>湖南大学课程考试试卷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6" name="矩形 6259"/>
                        <wps:cNvSpPr/>
                        <wps:spPr>
                          <a:xfrm>
                            <a:off x="204" y="10635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  <w:t>湖南大学教务处考试中心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62" o:spid="_x0000_s1026" o:spt="203" style="position:absolute;left:0pt;margin-left:-63pt;margin-top:-7.8pt;height:628.4pt;width:112.75pt;z-index:251659264;mso-width-relative:page;mso-height-relative:page;" coordorigin="204,1283" coordsize="2255,12568" o:gfxdata="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LauaBHbAAAADAEAAA8AAAAAAAAAAQAgAAAAIgAAAGRycy9kb3ducmV2LnhtbFBLAQIU&#10;ABQAAAAIAIdO4kAbhSx0fwMAAHcNAAAOAAAAAAAAAAEAIAAAACoBAABkcnMvZTJvRG9jLnhtbFBL&#10;BQYAAAAABgAGAFkBAAAbBwAAAAA=&#10;">
                <o:lock v:ext="edit" aspectratio="f"/>
                <v:rect id="矩形 3217" o:spid="_x0000_s1026" o:spt="1" style="position:absolute;left:527;top:1283;height:1140;width:1932;" filled="f" stroked="f" coordsize="21600,21600" o:gfxdata="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a1q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黑体"/>
                          </w:rPr>
                        </w:pPr>
                        <w:r>
                          <w:rPr>
                            <w:rFonts w:hint="eastAsia" w:eastAsia="黑体"/>
                          </w:rPr>
                          <w:t>考试中心填写：</w:t>
                        </w:r>
                      </w:p>
                      <w:tbl>
                        <w:tblPr>
                          <w:tblStyle w:val="8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5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66" w:hRule="atLeast"/>
                            <w:jc w:val="center"/>
                          </w:trPr>
                          <w:tc>
                            <w:tcPr>
                              <w:tcW w:w="1653" w:type="dxa"/>
                              <w:vAlign w:val="bottom"/>
                            </w:tcPr>
                            <w:p>
                              <w:pPr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</w:rPr>
                                <w:t>____</w:t>
                              </w:r>
                              <w:r>
                                <w:rPr>
                                  <w:rFonts w:hint="eastAsia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>
                              <w:pPr>
                                <w:spacing w:beforeLines="30"/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考  试  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3218" o:spid="_x0000_s1026" o:spt="1" style="position:absolute;left:589;top:2709;height:11142;width:775;" filled="f" stroked="f" coordsize="21600,21600" o:gfxdata="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nE5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8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52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</w:tblPrEx>
                          <w:trPr>
                            <w:cantSplit/>
                            <w:trHeight w:val="4201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专业班级：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90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74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leftChars="54" w:right="113" w:firstLine="840" w:firstLineChars="4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  <v:line id="直线 3219" o:spid="_x0000_s1026" o:spt="20" style="position:absolute;left:1478;top:2707;flip:x;height:10999;width:0;" filled="f" stroked="t" coordsize="21600,21600" o:gfxdata="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5kW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矩形 3220" o:spid="_x0000_s1026" o:spt="1" style="position:absolute;left:1299;top:6495;height:3212;width:332;" fillcolor="#FFFFFF" filled="t" stroked="f" coordsize="21600,21600" o:gfxdata="UEsDBAoAAAAAAIdO4kAAAAAAAAAAAAAAAAAEAAAAZHJzL1BLAwQUAAAACACHTuJAULbNJL4AAADa&#10;AAAADwAAAGRycy9kb3ducmV2LnhtbEWPzWrCQBSF90LfYbgFN1InhiI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bNJ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矩形 6257" o:spid="_x0000_s1026" o:spt="1" style="position:absolute;left:204;top:2700;height:3212;width:452;" fillcolor="#FFFFFF" filled="t" stroked="f" coordsize="21600,21600" o:gfxdata="UEsDBAoAAAAAAIdO4kAAAAAAAAAAAAAAAAAEAAAAZHJzL1BLAwQUAAAACACHTuJAP/pov74AAADa&#10;AAAADwAAAGRycy9kb3ducmV2LnhtbEWPzWrCQBSF90LfYbgFN1InBio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pov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隶书"/>
                          </w:rPr>
                        </w:pPr>
                        <w:r>
                          <w:rPr>
                            <w:rFonts w:hint="eastAsia" w:eastAsia="隶书"/>
                            <w:sz w:val="29"/>
                          </w:rPr>
                          <w:t>湖南大学课程考试试卷</w:t>
                        </w:r>
                      </w:p>
                    </w:txbxContent>
                  </v:textbox>
                </v:rect>
                <v:rect id="矩形 6259" o:spid="_x0000_s1026" o:spt="1" style="position:absolute;left:204;top:10635;height:3212;width:452;" fillcolor="#FFFFFF" filled="t" stroked="f" coordsize="21600,21600" o:gfxdata="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o9si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  <w:t>湖南大学教务处考试中心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eastAsia="华文新魏"/>
          <w:sz w:val="52"/>
        </w:rPr>
        <w:t>湖南大学课程考试试卷</w:t>
      </w:r>
    </w:p>
    <w:p>
      <w:pPr>
        <w:rPr>
          <w:rFonts w:hint="eastAsia"/>
        </w:rPr>
      </w:pPr>
    </w:p>
    <w:p>
      <w:pPr>
        <w:spacing w:afterLines="50"/>
        <w:ind w:left="-525" w:leftChars="-250" w:right="-123" w:rightChars="-59" w:firstLine="840" w:firstLineChars="400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编译原理   </w:t>
      </w:r>
      <w:r>
        <w:rPr>
          <w:rFonts w:hint="eastAsia"/>
        </w:rPr>
        <w:t>；课程编码：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CS05067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试卷编号：</w:t>
      </w:r>
      <w:r>
        <w:rPr>
          <w:rFonts w:hint="eastAsia"/>
          <w:u w:val="single"/>
        </w:rPr>
        <w:t xml:space="preserve">  B </w:t>
      </w:r>
      <w:r>
        <w:rPr>
          <w:rFonts w:hint="eastAsia"/>
        </w:rPr>
        <w:t>；考试时间：120分钟</w:t>
      </w:r>
    </w:p>
    <w:tbl>
      <w:tblPr>
        <w:tblStyle w:val="8"/>
        <w:tblW w:w="0" w:type="auto"/>
        <w:jc w:val="righ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639"/>
        <w:gridCol w:w="640"/>
        <w:gridCol w:w="640"/>
        <w:gridCol w:w="639"/>
        <w:gridCol w:w="640"/>
        <w:gridCol w:w="640"/>
        <w:gridCol w:w="639"/>
        <w:gridCol w:w="640"/>
        <w:gridCol w:w="640"/>
        <w:gridCol w:w="640"/>
        <w:gridCol w:w="8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  号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2" w:hRule="atLeast"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line="100" w:lineRule="exact"/>
        <w:rPr>
          <w:rFonts w:hint="eastAsia"/>
          <w:color w:val="FF6600"/>
          <w:sz w:val="24"/>
        </w:rPr>
      </w:pPr>
    </w:p>
    <w:tbl>
      <w:tblPr>
        <w:tblStyle w:val="8"/>
        <w:tblW w:w="8373" w:type="dxa"/>
        <w:jc w:val="right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373" w:type="dxa"/>
          </w:tcPr>
          <w:p>
            <w:pPr>
              <w:spacing w:line="100" w:lineRule="exact"/>
              <w:rPr>
                <w:rFonts w:hint="eastAsia"/>
                <w:color w:val="FF6600"/>
                <w:sz w:val="24"/>
              </w:rPr>
            </w:pPr>
          </w:p>
        </w:tc>
      </w:tr>
    </w:tbl>
    <w:p>
      <w:pPr>
        <w:rPr>
          <w:rFonts w:hint="eastAsia"/>
          <w:sz w:val="24"/>
        </w:rPr>
      </w:pPr>
      <w:r>
        <w:rPr>
          <w:rFonts w:hint="eastAsia" w:ascii="黑体" w:eastAsia="黑体"/>
          <w:sz w:val="24"/>
        </w:rPr>
        <w:t xml:space="preserve"> </w:t>
      </w:r>
      <w:r>
        <w:rPr>
          <w:rFonts w:hint="eastAsia"/>
          <w:b/>
          <w:sz w:val="24"/>
        </w:rPr>
        <w:t xml:space="preserve"> 一．单选题（每题2分，共20分）</w:t>
      </w:r>
    </w:p>
    <w:p>
      <w:pPr>
        <w:numPr>
          <w:ilvl w:val="0"/>
          <w:numId w:val="1"/>
        </w:numPr>
        <w:tabs>
          <w:tab w:val="left" w:pos="720"/>
          <w:tab w:val="clear" w:pos="780"/>
        </w:tabs>
        <w:ind w:left="720" w:hanging="360"/>
        <w:rPr>
          <w:szCs w:val="21"/>
        </w:rPr>
      </w:pPr>
      <w:r>
        <w:rPr>
          <w:rFonts w:hint="eastAsia"/>
        </w:rPr>
        <w:t xml:space="preserve">编译器可以分为 (    　) </w:t>
      </w:r>
    </w:p>
    <w:p>
      <w:pPr>
        <w:ind w:left="360"/>
      </w:pPr>
      <w:r>
        <w:rPr>
          <w:rFonts w:hint="eastAsia"/>
        </w:rPr>
        <w:t xml:space="preserve">    A. 分析部分和综合部分              B编译部分和翻译部分</w:t>
      </w:r>
    </w:p>
    <w:p>
      <w:pPr>
        <w:ind w:left="720"/>
      </w:pPr>
      <w:r>
        <w:rPr>
          <w:rFonts w:hint="eastAsia"/>
        </w:rPr>
        <w:t xml:space="preserve"> C输入部分和分析部分               D输入部分和缓冲区部分</w:t>
      </w:r>
    </w:p>
    <w:p>
      <w:pPr>
        <w:numPr>
          <w:ilvl w:val="0"/>
          <w:numId w:val="1"/>
        </w:numPr>
        <w:tabs>
          <w:tab w:val="left" w:pos="720"/>
          <w:tab w:val="clear" w:pos="780"/>
        </w:tabs>
        <w:ind w:left="720" w:hanging="360"/>
      </w:pPr>
      <w:r>
        <w:rPr>
          <w:rFonts w:hint="eastAsia"/>
        </w:rPr>
        <w:t>语言的运算不包括有（   ）。</w:t>
      </w:r>
    </w:p>
    <w:p>
      <w:pPr>
        <w:ind w:left="360"/>
      </w:pPr>
      <w:r>
        <w:rPr>
          <w:rFonts w:hint="eastAsia"/>
          <w:sz w:val="24"/>
        </w:rPr>
        <w:t xml:space="preserve">    </w:t>
      </w:r>
      <w:r>
        <w:rPr>
          <w:rFonts w:hint="eastAsia"/>
        </w:rPr>
        <w:t>A.语言的并                         B语言的连接</w:t>
      </w:r>
    </w:p>
    <w:p>
      <w:pPr>
        <w:ind w:left="360" w:firstLine="435"/>
        <w:rPr>
          <w:rFonts w:hint="eastAsia"/>
        </w:rPr>
      </w:pPr>
      <w:r>
        <w:rPr>
          <w:rFonts w:hint="eastAsia"/>
        </w:rPr>
        <w:t>C语言的kleene 闭包                 D语言的相减</w:t>
      </w:r>
    </w:p>
    <w:p>
      <w:pPr>
        <w:numPr>
          <w:ilvl w:val="0"/>
          <w:numId w:val="1"/>
        </w:numPr>
        <w:rPr>
          <w:rFonts w:hint="eastAsia"/>
          <w:bCs/>
        </w:rPr>
      </w:pPr>
      <w:r>
        <w:rPr>
          <w:rFonts w:hint="eastAsia"/>
          <w:szCs w:val="21"/>
        </w:rPr>
        <w:t>词法分析器的输出是（     ）。</w:t>
      </w:r>
    </w:p>
    <w:p>
      <w:pPr>
        <w:ind w:left="359" w:leftChars="171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A.词法单元的种别编码                B.词法单元的种别编码和自身的属性。 </w:t>
      </w:r>
    </w:p>
    <w:p>
      <w:pPr>
        <w:ind w:left="357" w:leftChars="17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C.词法单元在符号表中的位置          D.词法单元自身的属性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文法S</w:t>
      </w:r>
      <w:r>
        <w:rPr>
          <w:rFonts w:hint="eastAsia"/>
        </w:rPr>
        <w:sym w:font="Symbol" w:char="F0AE"/>
      </w:r>
      <w:r>
        <w:rPr>
          <w:rFonts w:hint="eastAsia"/>
        </w:rPr>
        <w:t>xSx|y所识别的语言是(     )。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</w:rPr>
        <w:t>A.xyx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B.(xyx)*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</w:rPr>
        <w:t>C. x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yx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 xml:space="preserve">(n&gt;=0)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D.x*yx*</w:t>
      </w:r>
    </w:p>
    <w:p>
      <w:pPr>
        <w:numPr>
          <w:ilvl w:val="0"/>
          <w:numId w:val="1"/>
        </w:numPr>
        <w:rPr>
          <w:rFonts w:hint="eastAsia"/>
          <w:bCs/>
        </w:rPr>
      </w:pPr>
      <w:r>
        <w:rPr>
          <w:rFonts w:hint="eastAsia"/>
          <w:szCs w:val="21"/>
        </w:rPr>
        <w:t>规范归约是指的（   ）</w:t>
      </w:r>
    </w:p>
    <w:p>
      <w:pPr>
        <w:ind w:left="359" w:leftChars="171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A.最左推导的逆过程         B.最右推导的逆过程。 </w:t>
      </w:r>
    </w:p>
    <w:p>
      <w:pPr>
        <w:ind w:left="357" w:leftChars="17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C.规范推导                 D.最左归约的逆过程</w:t>
      </w:r>
    </w:p>
    <w:p>
      <w:pPr>
        <w:numPr>
          <w:ilvl w:val="0"/>
          <w:numId w:val="1"/>
        </w:numPr>
        <w:rPr>
          <w:rFonts w:hint="eastAsia"/>
          <w:bCs/>
        </w:rPr>
      </w:pPr>
      <w:r>
        <w:rPr>
          <w:rFonts w:hint="eastAsia"/>
          <w:bCs/>
        </w:rPr>
        <w:t>如果文法有G(S)是无二义性的，则它的任何句子a（）。</w:t>
      </w:r>
    </w:p>
    <w:p>
      <w:pPr>
        <w:ind w:firstLine="840" w:firstLineChars="400"/>
        <w:rPr>
          <w:rFonts w:hint="eastAsia"/>
          <w:bCs/>
        </w:rPr>
      </w:pPr>
      <w:r>
        <w:rPr>
          <w:rFonts w:hint="eastAsia"/>
          <w:bCs/>
        </w:rPr>
        <w:t>A.不存在多个不同的最左推导或多个不同的最右推导</w:t>
      </w:r>
    </w:p>
    <w:p>
      <w:pPr>
        <w:ind w:firstLine="840" w:firstLineChars="400"/>
        <w:rPr>
          <w:rFonts w:hint="eastAsia"/>
          <w:bCs/>
        </w:rPr>
      </w:pPr>
      <w:r>
        <w:rPr>
          <w:rFonts w:hint="eastAsia"/>
          <w:bCs/>
        </w:rPr>
        <w:t>B.最左推导和最右推导对应的语法树必定不同</w:t>
      </w:r>
    </w:p>
    <w:p>
      <w:pPr>
        <w:ind w:firstLine="840" w:firstLineChars="400"/>
        <w:rPr>
          <w:rFonts w:hint="eastAsia"/>
          <w:bCs/>
        </w:rPr>
      </w:pPr>
      <w:r>
        <w:rPr>
          <w:rFonts w:hint="eastAsia"/>
          <w:bCs/>
        </w:rPr>
        <w:t>C.最左推导和最右推导必定相同</w:t>
      </w:r>
    </w:p>
    <w:p>
      <w:pPr>
        <w:ind w:firstLine="840" w:firstLineChars="400"/>
        <w:rPr>
          <w:rFonts w:hint="eastAsia"/>
          <w:bCs/>
        </w:rPr>
      </w:pPr>
      <w:r>
        <w:rPr>
          <w:rFonts w:hint="eastAsia"/>
          <w:bCs/>
        </w:rPr>
        <w:t>D.可能存在两个不同的最右推导，但它们对应的语法树相同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对文法G(E):E-&gt;E+S|S</w:t>
      </w:r>
    </w:p>
    <w:p>
      <w:pPr>
        <w:ind w:firstLine="1995" w:firstLineChars="950"/>
        <w:rPr>
          <w:rFonts w:hint="eastAsia"/>
        </w:rPr>
      </w:pPr>
      <w:r>
        <w:rPr>
          <w:rFonts w:hint="eastAsia"/>
        </w:rPr>
        <w:t>S-&gt;S*F|F</w:t>
      </w:r>
    </w:p>
    <w:p>
      <w:pPr>
        <w:ind w:firstLine="1995" w:firstLineChars="950"/>
        <w:rPr>
          <w:rFonts w:hint="eastAsia"/>
        </w:rPr>
      </w:pPr>
      <w:r>
        <w:rPr>
          <w:rFonts w:hint="eastAsia"/>
        </w:rPr>
        <w:t>F-&gt;(E)|I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eastAsia="zh-CN"/>
        </w:rPr>
        <w:t>其中非终结符为</w:t>
      </w:r>
      <w:r>
        <w:rPr>
          <w:rFonts w:hint="eastAsia"/>
          <w:lang w:val="en-US" w:eastAsia="zh-CN"/>
        </w:rPr>
        <w:t>E，S，F，其它为终结符，</w:t>
      </w:r>
      <w:r>
        <w:rPr>
          <w:rFonts w:hint="eastAsia"/>
        </w:rPr>
        <w:t>则FIRST(S)等于（     ）</w:t>
      </w:r>
      <w:r>
        <w:rPr>
          <w:rFonts w:hint="eastAsia"/>
          <w:bCs/>
        </w:rPr>
        <w:t>。</w:t>
      </w:r>
    </w:p>
    <w:p>
      <w:pPr>
        <w:rPr>
          <w:rFonts w:hint="eastAsia"/>
          <w:bCs/>
        </w:rPr>
      </w:pPr>
      <w:r>
        <w:rPr>
          <w:rFonts w:hint="eastAsia"/>
        </w:rPr>
        <w:t xml:space="preserve">       </w:t>
      </w:r>
      <w:r>
        <w:rPr>
          <w:rFonts w:hint="eastAsia"/>
          <w:bCs/>
        </w:rPr>
        <w:t xml:space="preserve">A.｛（｝    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     B.{(,I}   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      C.{I}               D.{(,)}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中间代码生成时所依据的是（    ）。</w:t>
      </w:r>
    </w:p>
    <w:p>
      <w:pPr>
        <w:ind w:left="569" w:leftChars="271"/>
        <w:rPr>
          <w:rFonts w:hint="eastAsia"/>
        </w:rPr>
      </w:pPr>
      <w:r>
        <w:rPr>
          <w:rFonts w:hint="eastAsia"/>
        </w:rPr>
        <w:t>A. 语法规则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词法规则</w:t>
      </w:r>
      <w:r>
        <w:rPr>
          <w:rFonts w:hint="eastAsia"/>
        </w:rPr>
        <w:tab/>
      </w:r>
      <w:r>
        <w:rPr>
          <w:rFonts w:hint="eastAsia"/>
        </w:rPr>
        <w:t xml:space="preserve">     C.语义规则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D.等价变换规则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有一语法制导翻译如下所示：</w:t>
      </w:r>
    </w:p>
    <w:p>
      <w:pPr>
        <w:ind w:left="780"/>
        <w:rPr>
          <w:rFonts w:hint="eastAsia"/>
        </w:rPr>
      </w:pPr>
      <w:r>
        <w:rPr>
          <w:rFonts w:hint="eastAsia"/>
        </w:rPr>
        <w:t xml:space="preserve">     S-&gt;bAb          {print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</w:t>
      </w:r>
    </w:p>
    <w:p>
      <w:pPr>
        <w:ind w:left="780"/>
        <w:rPr>
          <w:rFonts w:hint="eastAsia"/>
        </w:rPr>
      </w:pPr>
      <w:r>
        <w:rPr>
          <w:rFonts w:hint="eastAsia"/>
        </w:rPr>
        <w:t xml:space="preserve">     A-&gt;(B           {print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}</w:t>
      </w:r>
    </w:p>
    <w:p>
      <w:pPr>
        <w:ind w:left="780"/>
        <w:rPr>
          <w:rFonts w:hint="eastAsia"/>
        </w:rPr>
      </w:pPr>
      <w:r>
        <w:rPr>
          <w:rFonts w:hint="eastAsia"/>
        </w:rPr>
        <w:t xml:space="preserve">     A-&gt;a            {print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}</w:t>
      </w:r>
    </w:p>
    <w:p>
      <w:pPr>
        <w:ind w:left="780"/>
        <w:rPr>
          <w:rFonts w:hint="eastAsia"/>
        </w:rPr>
      </w:pPr>
      <w:r>
        <w:rPr>
          <w:rFonts w:hint="eastAsia"/>
        </w:rPr>
        <w:t xml:space="preserve">     B-&gt;Aa)          {print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}</w:t>
      </w:r>
    </w:p>
    <w:p>
      <w:pPr>
        <w:ind w:left="780"/>
        <w:rPr>
          <w:rFonts w:hint="eastAsia"/>
        </w:rPr>
      </w:pPr>
      <w:r>
        <w:rPr>
          <w:rFonts w:hint="eastAsia"/>
        </w:rPr>
        <w:t>若输入</w:t>
      </w:r>
      <w:r>
        <w:rPr>
          <w:rFonts w:hint="eastAsia"/>
          <w:lang w:eastAsia="zh-CN"/>
        </w:rPr>
        <w:t>串</w:t>
      </w:r>
      <w:r>
        <w:rPr>
          <w:rFonts w:hint="eastAsia"/>
        </w:rPr>
        <w:t>为b(((aa)a)a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b,且采用自底向上的分析方法，则输出序列为（      ）</w:t>
      </w:r>
    </w:p>
    <w:p>
      <w:pPr>
        <w:ind w:left="300" w:firstLine="420" w:firstLineChars="200"/>
        <w:rPr>
          <w:rFonts w:hint="eastAsia"/>
        </w:rPr>
      </w:pPr>
      <w:r>
        <w:rPr>
          <w:rFonts w:hint="eastAsia"/>
        </w:rPr>
        <w:t>A.32224441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B. 34242421     C. 12424243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34442212</w:t>
      </w:r>
    </w:p>
    <w:p>
      <w:pPr>
        <w:numPr>
          <w:ilvl w:val="0"/>
          <w:numId w:val="1"/>
        </w:numPr>
        <w:tabs>
          <w:tab w:val="left" w:pos="720"/>
          <w:tab w:val="clear" w:pos="780"/>
        </w:tabs>
        <w:ind w:left="720" w:hanging="360"/>
        <w:rPr>
          <w:rFonts w:hint="eastAsia"/>
        </w:rPr>
      </w:pPr>
      <w:r>
        <w:rPr>
          <w:rFonts w:hint="eastAsia"/>
          <w:lang w:eastAsia="zh-CN"/>
        </w:rPr>
        <w:t>中间代码生成中使用的符号表，其作用不包括</w:t>
      </w:r>
      <w:r>
        <w:rPr>
          <w:rFonts w:hint="eastAsia"/>
        </w:rPr>
        <w:t>（     ）。</w:t>
      </w:r>
      <w:r>
        <w:br w:type="textWrapping"/>
      </w:r>
      <w:r>
        <w:rPr>
          <w:rFonts w:hint="eastAsia"/>
        </w:rPr>
        <w:t xml:space="preserve">A. </w:t>
      </w:r>
      <w:r>
        <w:rPr>
          <w:rFonts w:hint="eastAsia"/>
          <w:lang w:eastAsia="zh-CN"/>
        </w:rPr>
        <w:t>存储中间代码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 xml:space="preserve">B. </w:t>
      </w:r>
      <w:r>
        <w:rPr>
          <w:rFonts w:hint="eastAsia"/>
          <w:lang w:eastAsia="zh-CN"/>
        </w:rPr>
        <w:t>语义分析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numPr>
          <w:ilvl w:val="0"/>
          <w:numId w:val="2"/>
        </w:numPr>
        <w:ind w:left="7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便于变量地址的计算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程序调式</w:t>
      </w:r>
    </w:p>
    <w:p>
      <w:pPr>
        <w:ind w:left="360" w:firstLine="420"/>
        <w:rPr>
          <w:rFonts w:hint="eastAsia"/>
          <w:color w:val="FF6600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二．填空题（每空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/>
          <w:b/>
          <w:sz w:val="24"/>
        </w:rPr>
        <w:t>分，共1</w:t>
      </w:r>
      <w:r>
        <w:rPr>
          <w:rFonts w:hint="eastAsia"/>
          <w:b/>
          <w:sz w:val="24"/>
          <w:lang w:val="en-US" w:eastAsia="zh-CN"/>
        </w:rPr>
        <w:t>0</w:t>
      </w:r>
      <w:r>
        <w:rPr>
          <w:rFonts w:hint="eastAsia"/>
          <w:b/>
          <w:sz w:val="24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>1.现在的主流编程语言仍在使用的参数的传递机制包括有</w:t>
      </w:r>
      <w:r>
        <w:rPr>
          <w:rFonts w:hint="eastAsia"/>
          <w:u w:val="single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2.能生成词法生成器的一个特殊程序</w:t>
      </w:r>
      <w:r>
        <w:rPr>
          <w:rFonts w:hint="eastAsia"/>
          <w:lang w:eastAsia="zh-CN"/>
        </w:rPr>
        <w:t>被称之为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3.语法制导定义中的非终结符号的两种属性是</w:t>
      </w:r>
      <w:r>
        <w:rPr>
          <w:rFonts w:hint="eastAsia"/>
          <w:lang w:eastAsia="zh-CN"/>
        </w:rPr>
        <w:t>指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>
      <w:r>
        <w:rPr>
          <w:rFonts w:hint="eastAsia"/>
        </w:rPr>
        <w:t>4.中间代码表示主要有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/>
          <w:u w:val="single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基础文法是LL(1)文法的、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属性的SDD可在自顶向下的语法分析过程中进行翻译。</w:t>
      </w:r>
    </w:p>
    <w:p>
      <w:pPr>
        <w:rPr>
          <w:rFonts w:hint="eastAsia"/>
          <w:color w:val="FF6600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三．判断题（每题2分，共10分）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pacing w:val="-4"/>
          <w:szCs w:val="21"/>
        </w:rPr>
        <w:t>C语言的</w:t>
      </w:r>
      <w:r>
        <w:rPr>
          <w:rFonts w:hint="eastAsia"/>
          <w:spacing w:val="-4"/>
          <w:szCs w:val="21"/>
          <w:lang w:eastAsia="zh-CN"/>
        </w:rPr>
        <w:t>语</w:t>
      </w:r>
      <w:r>
        <w:rPr>
          <w:rFonts w:hint="eastAsia"/>
          <w:spacing w:val="-4"/>
          <w:szCs w:val="21"/>
        </w:rPr>
        <w:t>法</w:t>
      </w:r>
      <w:r>
        <w:rPr>
          <w:rFonts w:hint="eastAsia"/>
          <w:spacing w:val="-4"/>
          <w:szCs w:val="21"/>
          <w:lang w:eastAsia="zh-CN"/>
        </w:rPr>
        <w:t>只用</w:t>
      </w:r>
      <w:r>
        <w:rPr>
          <w:rFonts w:hint="eastAsia"/>
          <w:spacing w:val="-4"/>
          <w:szCs w:val="21"/>
        </w:rPr>
        <w:t>上下文无关文法</w:t>
      </w:r>
      <w:r>
        <w:rPr>
          <w:rFonts w:hint="eastAsia"/>
          <w:szCs w:val="21"/>
          <w:lang w:eastAsia="zh-CN"/>
        </w:rPr>
        <w:t>就可描述</w:t>
      </w:r>
      <w:r>
        <w:rPr>
          <w:rFonts w:hint="eastAsia"/>
          <w:szCs w:val="21"/>
        </w:rPr>
        <w:t xml:space="preserve">                             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（）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lang w:val="en-US" w:eastAsia="zh-CN"/>
        </w:rPr>
        <w:t>SLR(1)文法经消左递归和提取左公因子处理后会是LL(1)文法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Cs w:val="21"/>
          <w:lang w:val="en-US" w:eastAsia="zh-CN"/>
        </w:rPr>
        <w:t xml:space="preserve">       </w:t>
      </w:r>
      <w:r>
        <w:rPr>
          <w:rFonts w:hint="eastAsia"/>
        </w:rPr>
        <w:t>（）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 xml:space="preserve">在自底向上语法分析中，句柄是最右可归约的子串。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           （）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若</w:t>
      </w:r>
      <w:r>
        <w:rPr>
          <w:rFonts w:hint="eastAsia"/>
          <w:szCs w:val="21"/>
          <w:lang w:eastAsia="zh-CN"/>
        </w:rPr>
        <w:t>某</w:t>
      </w:r>
      <w:r>
        <w:rPr>
          <w:rFonts w:hint="eastAsia"/>
          <w:szCs w:val="21"/>
        </w:rPr>
        <w:t>文法的</w:t>
      </w:r>
      <w:r>
        <w:rPr>
          <w:szCs w:val="21"/>
        </w:rPr>
        <w:t>LL(1)</w:t>
      </w:r>
      <w:r>
        <w:rPr>
          <w:rFonts w:hint="eastAsia"/>
          <w:szCs w:val="21"/>
        </w:rPr>
        <w:t>分析表</w:t>
      </w:r>
      <w:r>
        <w:rPr>
          <w:rFonts w:hint="eastAsia"/>
          <w:szCs w:val="21"/>
          <w:lang w:eastAsia="zh-CN"/>
        </w:rPr>
        <w:t>中</w:t>
      </w:r>
      <w:r>
        <w:rPr>
          <w:rFonts w:hint="eastAsia"/>
          <w:szCs w:val="21"/>
        </w:rPr>
        <w:t>每个表项最多只有一</w:t>
      </w:r>
      <w:r>
        <w:rPr>
          <w:rFonts w:hint="eastAsia"/>
          <w:szCs w:val="21"/>
          <w:lang w:eastAsia="zh-CN"/>
        </w:rPr>
        <w:t>个</w:t>
      </w:r>
      <w:r>
        <w:rPr>
          <w:rFonts w:hint="eastAsia"/>
          <w:szCs w:val="21"/>
        </w:rPr>
        <w:t>产生式，则该文法是</w:t>
      </w:r>
      <w:r>
        <w:rPr>
          <w:szCs w:val="21"/>
        </w:rPr>
        <w:t>LL(1)</w:t>
      </w:r>
      <w:r>
        <w:rPr>
          <w:rFonts w:hint="eastAsia"/>
          <w:szCs w:val="21"/>
        </w:rPr>
        <w:t>文法。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                                               （）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1"/>
        </w:rPr>
        <w:t>任何一个NF</w:t>
      </w:r>
      <w:r>
        <w:rPr>
          <w:rFonts w:hint="eastAsia"/>
        </w:rPr>
        <w:t>A总存在一个DFA与之等价。                               （）</w:t>
      </w:r>
    </w:p>
    <w:p>
      <w:pPr>
        <w:jc w:val="center"/>
        <w:rPr>
          <w:rFonts w:hint="eastAsia"/>
          <w:color w:val="FF6600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四．综合题（共</w:t>
      </w:r>
      <w:r>
        <w:rPr>
          <w:rFonts w:hint="eastAsia"/>
          <w:b/>
          <w:sz w:val="24"/>
          <w:lang w:val="en-US" w:eastAsia="zh-CN"/>
        </w:rPr>
        <w:t>60</w:t>
      </w:r>
      <w:r>
        <w:rPr>
          <w:rFonts w:hint="eastAsia"/>
          <w:b/>
          <w:sz w:val="24"/>
        </w:rPr>
        <w:t>分）</w:t>
      </w:r>
    </w:p>
    <w:p>
      <w:pPr>
        <w:rPr>
          <w:rFonts w:hint="eastAsia"/>
          <w:szCs w:val="21"/>
          <w:lang w:eastAsia="zh-CN"/>
        </w:rPr>
      </w:pPr>
      <w:r>
        <w:rPr>
          <w:rFonts w:hint="eastAsia"/>
        </w:rPr>
        <w:t xml:space="preserve">1. </w:t>
      </w:r>
      <w:r>
        <w:rPr>
          <w:rFonts w:hint="eastAsia"/>
          <w:szCs w:val="21"/>
        </w:rPr>
        <w:t>（5分）什么是编译器和解释器，它们之间的区别是什么</w:t>
      </w:r>
      <w:r>
        <w:rPr>
          <w:rFonts w:hint="eastAsia"/>
          <w:szCs w:val="21"/>
          <w:lang w:eastAsia="zh-CN"/>
        </w:rPr>
        <w:t>？</w:t>
      </w:r>
    </w:p>
    <w:p>
      <w:pPr>
        <w:ind w:left="-178" w:leftChars="-85" w:firstLine="210" w:firstLineChars="1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2. </w:t>
      </w:r>
      <w:r>
        <w:rPr>
          <w:rFonts w:hint="eastAsia" w:ascii="宋体" w:hAnsi="宋体"/>
          <w:szCs w:val="21"/>
          <w:lang w:eastAsia="zh-CN"/>
        </w:rPr>
        <w:t>写出仅</w:t>
      </w:r>
      <w:r>
        <w:rPr>
          <w:rFonts w:hint="eastAsia" w:ascii="宋体" w:hAnsi="宋体"/>
          <w:szCs w:val="21"/>
        </w:rPr>
        <w:t>由</w:t>
      </w:r>
      <w:r>
        <w:rPr>
          <w:rFonts w:hint="eastAsia" w:ascii="宋体" w:hAnsi="宋体"/>
          <w:szCs w:val="21"/>
          <w:lang w:eastAsia="zh-CN"/>
        </w:rPr>
        <w:t>字符</w:t>
      </w:r>
      <w:r>
        <w:rPr>
          <w:rFonts w:hint="eastAsia" w:ascii="宋体" w:hAnsi="宋体"/>
          <w:szCs w:val="21"/>
        </w:rPr>
        <w:t>a和b组成</w:t>
      </w:r>
      <w:r>
        <w:rPr>
          <w:rFonts w:hint="eastAsia" w:ascii="宋体" w:hAnsi="宋体"/>
          <w:szCs w:val="21"/>
          <w:lang w:eastAsia="zh-CN"/>
        </w:rPr>
        <w:t>，但</w:t>
      </w:r>
      <w:r>
        <w:rPr>
          <w:rFonts w:hint="eastAsia" w:ascii="宋体" w:hAnsi="宋体"/>
          <w:szCs w:val="21"/>
        </w:rPr>
        <w:t>不含有子串abb的串</w:t>
      </w:r>
      <w:r>
        <w:rPr>
          <w:rFonts w:hint="eastAsia" w:ascii="宋体" w:hAnsi="宋体"/>
          <w:szCs w:val="21"/>
          <w:lang w:eastAsia="zh-CN"/>
        </w:rPr>
        <w:t>的正则表达式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5分）</w:t>
      </w:r>
    </w:p>
    <w:p>
      <w:pPr>
        <w:rPr>
          <w:rFonts w:hint="eastAsia" w:ascii="BatangChe" w:hAnsi="BatangChe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（12分）设有</w:t>
      </w:r>
      <w:r>
        <w:rPr>
          <w:rFonts w:hint="eastAsia" w:ascii="BatangChe" w:hAnsi="BatangChe"/>
        </w:rPr>
        <w:t>正则表达式ab（ab|a）*,</w:t>
      </w:r>
    </w:p>
    <w:p>
      <w:pPr>
        <w:ind w:firstLine="525" w:firstLineChars="250"/>
        <w:rPr>
          <w:rFonts w:hint="eastAsia" w:ascii="BatangChe" w:hAnsi="BatangChe"/>
        </w:rPr>
      </w:pPr>
      <w:r>
        <w:rPr>
          <w:rFonts w:hint="eastAsia" w:ascii="BatangChe" w:hAnsi="BatangChe"/>
        </w:rPr>
        <w:t>a请</w:t>
      </w:r>
      <w:r>
        <w:rPr>
          <w:rFonts w:hint="eastAsia" w:ascii="BatangChe" w:hAnsi="BatangChe"/>
          <w:lang w:eastAsia="zh-CN"/>
        </w:rPr>
        <w:t>画出它的</w:t>
      </w:r>
      <w:r>
        <w:rPr>
          <w:rFonts w:hint="eastAsia" w:ascii="BatangChe" w:hAnsi="BatangChe"/>
        </w:rPr>
        <w:t>NFA  (4分)</w:t>
      </w:r>
    </w:p>
    <w:p>
      <w:pPr>
        <w:ind w:firstLine="525" w:firstLineChars="250"/>
        <w:rPr>
          <w:rFonts w:hint="eastAsia" w:ascii="BatangChe" w:hAnsi="BatangChe"/>
        </w:rPr>
      </w:pPr>
      <w:r>
        <w:rPr>
          <w:rFonts w:hint="eastAsia" w:ascii="BatangChe" w:hAnsi="BatangChe"/>
        </w:rPr>
        <w:t>b将该NFA转换为DFA.  (4分)</w:t>
      </w:r>
    </w:p>
    <w:p>
      <w:pPr>
        <w:ind w:firstLine="525" w:firstLineChars="250"/>
        <w:rPr>
          <w:rFonts w:hint="eastAsia"/>
        </w:rPr>
      </w:pPr>
      <w:r>
        <w:rPr>
          <w:rFonts w:hint="eastAsia" w:ascii="BatangChe" w:hAnsi="BatangChe"/>
        </w:rPr>
        <w:t>c将该DFA最小化  (4分)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(12分) 对于下面文法</w:t>
      </w:r>
      <w:r>
        <w:rPr>
          <w:rFonts w:hint="eastAsia"/>
          <w:lang w:val="en-US" w:eastAsia="zh-CN"/>
        </w:rPr>
        <w:t>G(S)</w:t>
      </w:r>
      <w:r>
        <w:rPr>
          <w:rFonts w:hint="eastAsia"/>
        </w:rPr>
        <w:t>，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S </w:t>
      </w:r>
      <w:r>
        <w:rPr>
          <w:rFonts w:hint="eastAsia"/>
          <w:b/>
          <w:bCs/>
        </w:rPr>
        <w:t>→ SA|A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</w:rPr>
        <w:t xml:space="preserve">A </w:t>
      </w:r>
      <w:r>
        <w:rPr>
          <w:rFonts w:hint="eastAsia"/>
          <w:b/>
          <w:bCs/>
        </w:rPr>
        <w:t xml:space="preserve">→ </w:t>
      </w:r>
      <w:r>
        <w:rPr>
          <w:rFonts w:hint="eastAsia" w:ascii="宋体" w:hAnsi="宋体"/>
          <w:b/>
          <w:bCs/>
        </w:rPr>
        <w:t>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>其中</w:t>
      </w:r>
      <w:r>
        <w:rPr>
          <w:rFonts w:hint="eastAsia"/>
          <w:b/>
          <w:bCs/>
          <w:lang w:val="en-US" w:eastAsia="zh-CN"/>
        </w:rPr>
        <w:t>S和A为非终结符，a为终结符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1) 构造它的基本LR(0)项目集族</w:t>
      </w:r>
      <w:r>
        <w:rPr>
          <w:rFonts w:hint="eastAsia"/>
          <w:bCs/>
          <w:lang w:eastAsia="zh-CN"/>
        </w:rPr>
        <w:t>，画出</w:t>
      </w:r>
      <w:r>
        <w:rPr>
          <w:rFonts w:hint="eastAsia"/>
          <w:bCs/>
          <w:lang w:val="en-US" w:eastAsia="zh-CN"/>
        </w:rPr>
        <w:t>DFA</w:t>
      </w:r>
      <w:r>
        <w:rPr>
          <w:rFonts w:hint="eastAsia"/>
          <w:bCs/>
        </w:rPr>
        <w:t>。</w:t>
      </w:r>
      <w:r>
        <w:rPr>
          <w:rFonts w:hint="eastAsia"/>
        </w:rPr>
        <w:t>（6分）</w:t>
      </w:r>
    </w:p>
    <w:p>
      <w:pPr>
        <w:rPr>
          <w:rFonts w:hint="eastAsia"/>
          <w:bCs/>
        </w:rPr>
      </w:pPr>
      <w:r>
        <w:rPr>
          <w:rFonts w:hint="eastAsia"/>
          <w:bCs/>
        </w:rPr>
        <w:t xml:space="preserve"> 2）构造SLR</w:t>
      </w:r>
      <w:r>
        <w:rPr>
          <w:rFonts w:hint="eastAsia"/>
          <w:bCs/>
          <w:lang w:val="en-US" w:eastAsia="zh-CN"/>
        </w:rPr>
        <w:t>(1)</w:t>
      </w:r>
      <w:r>
        <w:rPr>
          <w:rFonts w:hint="eastAsia"/>
          <w:bCs/>
        </w:rPr>
        <w:t>分析表，判断</w:t>
      </w:r>
      <w:r>
        <w:rPr>
          <w:rFonts w:hint="eastAsia"/>
          <w:bCs/>
          <w:lang w:eastAsia="zh-CN"/>
        </w:rPr>
        <w:t>其</w:t>
      </w:r>
      <w:r>
        <w:rPr>
          <w:rFonts w:hint="eastAsia"/>
          <w:bCs/>
        </w:rPr>
        <w:t>是否为SLR文法</w:t>
      </w:r>
      <w:r>
        <w:rPr>
          <w:rFonts w:hint="eastAsia"/>
        </w:rPr>
        <w:t>（6分）</w:t>
      </w:r>
    </w:p>
    <w:p>
      <w:pPr>
        <w:rPr>
          <w:rFonts w:hint="eastAsia"/>
          <w:bCs/>
        </w:rPr>
      </w:pPr>
    </w:p>
    <w:p>
      <w:pPr>
        <w:rPr>
          <w:rFonts w:hint="eastAsia"/>
        </w:rPr>
      </w:pPr>
      <w:r>
        <w:rPr>
          <w:rFonts w:hint="eastAsia"/>
        </w:rPr>
        <w:t>4. (6分) 假设有一个产生式A-&gt;BCD。A、B、C、D四个非终结符号都有两个发生：s是一个综合属性，而i是一个继承属性。对于规则A.s=B.i+C.s和D.i=A.i+B.s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a指出该规则是否S属性定义的要求？（2分）</w:t>
      </w:r>
      <w:ins w:id="0" w:author="凉薄暮人心" w:date="2024-04-23T19:47:47Z">
        <w:r>
          <w:rPr>
            <w:rFonts w:hint="eastAsia"/>
            <w:lang w:val="en-US" w:eastAsia="zh-CN"/>
          </w:rPr>
          <w:t xml:space="preserve"> </w:t>
        </w:r>
      </w:ins>
      <w:ins w:id="1" w:author="凉薄暮人心" w:date="2024-04-23T19:47:52Z">
        <w:r>
          <w:rPr>
            <w:rFonts w:hint="eastAsia"/>
            <w:lang w:val="en-US" w:eastAsia="zh-CN"/>
          </w:rPr>
          <w:t>否</w:t>
        </w:r>
      </w:ins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b该规则是否满足L属性定义的要求？（2分）</w:t>
      </w:r>
      <w:ins w:id="2" w:author="凉薄暮人心" w:date="2024-04-23T19:47:55Z">
        <w:r>
          <w:rPr>
            <w:rFonts w:hint="eastAsia"/>
            <w:lang w:val="en-US" w:eastAsia="zh-CN"/>
          </w:rPr>
          <w:t xml:space="preserve"> </w:t>
        </w:r>
      </w:ins>
      <w:ins w:id="3" w:author="凉薄暮人心" w:date="2024-04-23T19:48:02Z">
        <w:r>
          <w:rPr>
            <w:rFonts w:hint="eastAsia"/>
            <w:lang w:val="en-US" w:eastAsia="zh-CN"/>
          </w:rPr>
          <w:t>是</w:t>
        </w:r>
      </w:ins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c是否存在和该规则一致的求值过程？（2分）</w:t>
      </w:r>
      <w:ins w:id="4" w:author="凉薄暮人心" w:date="2024-04-23T19:48:04Z">
        <w:r>
          <w:rPr>
            <w:rFonts w:hint="eastAsia"/>
            <w:lang w:val="en-US" w:eastAsia="zh-CN"/>
          </w:rPr>
          <w:t xml:space="preserve"> </w:t>
        </w:r>
      </w:ins>
      <w:ins w:id="5" w:author="凉薄暮人心" w:date="2024-04-23T19:48:27Z">
        <w:r>
          <w:rPr>
            <w:rFonts w:hint="eastAsia"/>
            <w:lang w:val="en-US" w:eastAsia="zh-CN"/>
          </w:rPr>
          <w:t>存在</w:t>
        </w:r>
      </w:ins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Cs w:val="21"/>
        </w:rPr>
      </w:pPr>
      <w:r>
        <w:rPr>
          <w:rFonts w:hint="eastAsia"/>
        </w:rPr>
        <w:t>5.</w:t>
      </w:r>
      <w:r>
        <w:rPr>
          <w:rFonts w:hint="eastAsia"/>
          <w:szCs w:val="21"/>
        </w:rPr>
        <w:t>（15分）请</w:t>
      </w:r>
      <w:r>
        <w:rPr>
          <w:rFonts w:hint="eastAsia"/>
          <w:szCs w:val="21"/>
          <w:lang w:eastAsia="zh-CN"/>
        </w:rPr>
        <w:t>基于</w:t>
      </w:r>
      <w:r>
        <w:rPr>
          <w:rFonts w:hint="eastAsia"/>
          <w:szCs w:val="21"/>
          <w:lang w:val="en-US" w:eastAsia="zh-CN"/>
        </w:rPr>
        <w:t>LR分析法，</w:t>
      </w:r>
      <w:r>
        <w:rPr>
          <w:rFonts w:hint="eastAsia"/>
          <w:szCs w:val="21"/>
        </w:rPr>
        <w:t>翻译下面的句子生成相应的三地址码，</w:t>
      </w:r>
      <w:r>
        <w:rPr>
          <w:rFonts w:hint="eastAsia"/>
          <w:szCs w:val="21"/>
          <w:lang w:eastAsia="zh-CN"/>
        </w:rPr>
        <w:t>然后</w:t>
      </w:r>
      <w:r>
        <w:rPr>
          <w:rFonts w:hint="eastAsia"/>
          <w:szCs w:val="21"/>
        </w:rPr>
        <w:t>划分基本块，并构造相应的流图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if(a==b &amp;&amp; c==d || e==f)  x[i]=1；其中x为整型数组</w:t>
      </w:r>
      <w:r>
        <w:rPr>
          <w:rFonts w:hint="eastAsia"/>
          <w:szCs w:val="21"/>
          <w:lang w:eastAsia="zh-CN"/>
        </w:rPr>
        <w:t>，设整数的宽度为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。假定第一条生成的指令的地址是100，布尔表达式以及控制流语句用回填技术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ins w:id="6" w:author="凉薄暮人心" w:date="2024-04-23T19:48:43Z"/>
          <w:rFonts w:hint="eastAsia"/>
          <w:szCs w:val="21"/>
        </w:rPr>
      </w:pPr>
      <w:r>
        <w:rPr>
          <w:rFonts w:hint="eastAsia"/>
        </w:rPr>
        <w:t>6.</w:t>
      </w:r>
      <w:r>
        <w:rPr>
          <w:rFonts w:hint="eastAsia"/>
          <w:szCs w:val="21"/>
        </w:rPr>
        <w:t>（5分）请写出表达式((x+y)-((x+y)*(x-y)))+( (x+y)* (x-y))的DAG表示</w:t>
      </w:r>
    </w:p>
    <w:p>
      <w:pPr>
        <w:rPr>
          <w:rFonts w:hint="eastAsia"/>
          <w:szCs w:val="21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widowControl/>
        <w:adjustRightInd w:val="0"/>
        <w:spacing w:line="400" w:lineRule="exact"/>
        <w:rPr>
          <w:rFonts w:hint="eastAsia" w:ascii="Courier New" w:hAnsi="Courier New" w:cs="Courier New"/>
          <w:color w:val="FF6600"/>
          <w:sz w:val="24"/>
        </w:rPr>
      </w:pPr>
    </w:p>
    <w:p>
      <w:pPr>
        <w:adjustRightInd w:val="0"/>
        <w:snapToGrid w:val="0"/>
        <w:spacing w:afterLines="50"/>
        <w:rPr>
          <w:rFonts w:hint="eastAsia" w:eastAsia="华文新魏"/>
          <w:sz w:val="52"/>
        </w:rPr>
      </w:pPr>
      <w:r>
        <w:rPr>
          <w:rFonts w:hint="eastAsia"/>
          <w:b/>
          <w:bCs/>
          <w:sz w:val="28"/>
          <w:szCs w:val="28"/>
        </w:rPr>
        <w:t>诚信应考,考试作弊将带来严重后果！</w:t>
      </w:r>
    </w:p>
    <w:p>
      <w:pPr>
        <w:adjustRightInd w:val="0"/>
        <w:snapToGrid w:val="0"/>
        <w:jc w:val="center"/>
        <w:rPr>
          <w:rFonts w:hint="eastAsia" w:eastAsia="华文新魏"/>
          <w:sz w:val="52"/>
        </w:rPr>
      </w:pPr>
      <w:r>
        <w:rPr>
          <w:rFonts w:eastAsia="华文新魏"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-99060</wp:posOffset>
                </wp:positionV>
                <wp:extent cx="1431925" cy="7980680"/>
                <wp:effectExtent l="0" t="0" r="0" b="1270"/>
                <wp:wrapNone/>
                <wp:docPr id="14" name="组合 6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925" cy="7980680"/>
                          <a:chOff x="204" y="1283"/>
                          <a:chExt cx="2255" cy="12568"/>
                        </a:xfrm>
                      </wpg:grpSpPr>
                      <wps:wsp>
                        <wps:cNvPr id="8" name="矩形 6299"/>
                        <wps:cNvSpPr/>
                        <wps:spPr>
                          <a:xfrm>
                            <a:off x="527" y="1283"/>
                            <a:ext cx="1932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黑体"/>
                                </w:rPr>
                              </w:pPr>
                              <w:r>
                                <w:rPr>
                                  <w:rFonts w:hint="eastAsia" w:eastAsia="黑体"/>
                                </w:rPr>
                                <w:t>考试中心填写：</w:t>
                              </w:r>
                            </w:p>
                            <w:tbl>
                              <w:tblPr>
                                <w:tblStyle w:val="8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5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766" w:hRule="atLeast"/>
                                  <w:jc w:val="center"/>
                                </w:trPr>
                                <w:tc>
                                  <w:tcPr>
                                    <w:tcW w:w="1653" w:type="dxa"/>
                                    <w:vAlign w:val="bottom"/>
                                  </w:tcPr>
                                  <w:p>
                                    <w:pPr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>
                                    <w:pPr>
                                      <w:spacing w:beforeLines="30"/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考  试  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矩形 6300"/>
                        <wps:cNvSpPr/>
                        <wps:spPr>
                          <a:xfrm>
                            <a:off x="589" y="2709"/>
                            <a:ext cx="775" cy="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8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8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4201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专业班级：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90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学号：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74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leftChars="54" w:right="113" w:firstLine="840" w:firstLineChars="40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姓名：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直线 6301"/>
                        <wps:cNvCnPr/>
                        <wps:spPr>
                          <a:xfrm flipH="1">
                            <a:off x="1478" y="2707"/>
                            <a:ext cx="0" cy="109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矩形 6302"/>
                        <wps:cNvSpPr/>
                        <wps:spPr>
                          <a:xfrm>
                            <a:off x="1299" y="6495"/>
                            <a:ext cx="33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12" name="矩形 6303"/>
                        <wps:cNvSpPr/>
                        <wps:spPr>
                          <a:xfrm>
                            <a:off x="204" y="2700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  <w:sz w:val="29"/>
                                </w:rPr>
                                <w:t>湖南大学课程考试试卷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13" name="矩形 6304"/>
                        <wps:cNvSpPr/>
                        <wps:spPr>
                          <a:xfrm>
                            <a:off x="204" y="10635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  <w:t>湖南大学教务处考试中心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98" o:spid="_x0000_s1026" o:spt="203" style="position:absolute;left:0pt;margin-left:-63pt;margin-top:-7.8pt;height:628.4pt;width:112.75pt;z-index:251660288;mso-width-relative:page;mso-height-relative:page;" coordorigin="204,1283" coordsize="2255,12568" o:gfxdata="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LauaBHbAAAADAEAAA8AAAAAAAAAAQAgAAAAIgAAAGRycy9kb3ducmV2LnhtbFBL&#10;AQIUABQAAAAIAIdO4kBU+Ac5ggMAAHwNAAAOAAAAAAAAAAEAIAAAACoBAABkcnMvZTJvRG9jLnht&#10;bFBLBQYAAAAABgAGAFkBAAAeBwAAAAA=&#10;">
                <o:lock v:ext="edit" aspectratio="f"/>
                <v:rect id="矩形 6299" o:spid="_x0000_s1026" o:spt="1" style="position:absolute;left:527;top:1283;height:1140;width:1932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黑体"/>
                          </w:rPr>
                        </w:pPr>
                        <w:r>
                          <w:rPr>
                            <w:rFonts w:hint="eastAsia" w:eastAsia="黑体"/>
                          </w:rPr>
                          <w:t>考试中心填写：</w:t>
                        </w:r>
                      </w:p>
                      <w:tbl>
                        <w:tblPr>
                          <w:tblStyle w:val="8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5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66" w:hRule="atLeast"/>
                            <w:jc w:val="center"/>
                          </w:trPr>
                          <w:tc>
                            <w:tcPr>
                              <w:tcW w:w="1653" w:type="dxa"/>
                              <w:vAlign w:val="bottom"/>
                            </w:tcPr>
                            <w:p>
                              <w:pPr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</w:rPr>
                                <w:t>____</w:t>
                              </w:r>
                              <w:r>
                                <w:rPr>
                                  <w:rFonts w:hint="eastAsia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>
                              <w:pPr>
                                <w:spacing w:beforeLines="30"/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考  试  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6300" o:spid="_x0000_s1026" o:spt="1" style="position:absolute;left:589;top:2709;height:11142;width:775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8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52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4201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专业班级：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90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74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leftChars="54" w:right="113" w:firstLine="840" w:firstLineChars="4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  <v:line id="直线 6301" o:spid="_x0000_s1026" o:spt="20" style="position:absolute;left:1478;top:2707;flip:x;height:10999;width:0;" filled="f" stroked="t" coordsize="21600,21600" o:gfxdata="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f3T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矩形 6302" o:spid="_x0000_s1026" o:spt="1" style="position:absolute;left:1299;top:6495;height:3212;width:332;" fillcolor="#FFFFFF" filled="t" stroked="f" coordsize="21600,21600" o:gfxdata="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7/m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矩形 6303" o:spid="_x0000_s1026" o:spt="1" style="position:absolute;left:204;top:2700;height:3212;width:452;" fillcolor="#FFFFFF" filled="t" stroked="f" coordsize="21600,21600" o:gfxdata="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KWA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隶书"/>
                          </w:rPr>
                        </w:pPr>
                        <w:r>
                          <w:rPr>
                            <w:rFonts w:hint="eastAsia" w:eastAsia="隶书"/>
                            <w:sz w:val="29"/>
                          </w:rPr>
                          <w:t>湖南大学课程考试试卷</w:t>
                        </w:r>
                      </w:p>
                    </w:txbxContent>
                  </v:textbox>
                </v:rect>
                <v:rect id="矩形 6304" o:spid="_x0000_s1026" o:spt="1" style="position:absolute;left:204;top:10635;height:3212;width:452;" fillcolor="#FFFFFF" filled="t" stroked="f" coordsize="21600,21600" o:gfxdata="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lxYO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  <w:t>湖南大学教务处考试中心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eastAsia="华文新魏"/>
          <w:sz w:val="52"/>
        </w:rPr>
        <w:t>湖南大学课程考试试卷</w:t>
      </w:r>
    </w:p>
    <w:p>
      <w:pPr>
        <w:rPr>
          <w:rFonts w:hint="eastAsia"/>
        </w:rPr>
      </w:pPr>
    </w:p>
    <w:p>
      <w:pPr>
        <w:spacing w:afterLines="50"/>
        <w:ind w:left="-525" w:leftChars="-250" w:right="-123" w:rightChars="-59" w:firstLine="840" w:firstLineChars="400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编译原理   </w:t>
      </w:r>
      <w:r>
        <w:rPr>
          <w:rFonts w:hint="eastAsia"/>
        </w:rPr>
        <w:t>；课程编码：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试卷编号：</w:t>
      </w:r>
      <w:r>
        <w:rPr>
          <w:rFonts w:hint="eastAsia"/>
          <w:u w:val="single"/>
        </w:rPr>
        <w:t xml:space="preserve">  A </w:t>
      </w:r>
      <w:r>
        <w:rPr>
          <w:rFonts w:hint="eastAsia"/>
        </w:rPr>
        <w:t>；考试时间：120分钟</w:t>
      </w:r>
    </w:p>
    <w:tbl>
      <w:tblPr>
        <w:tblStyle w:val="8"/>
        <w:tblW w:w="0" w:type="auto"/>
        <w:jc w:val="righ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639"/>
        <w:gridCol w:w="640"/>
        <w:gridCol w:w="640"/>
        <w:gridCol w:w="639"/>
        <w:gridCol w:w="640"/>
        <w:gridCol w:w="640"/>
        <w:gridCol w:w="639"/>
        <w:gridCol w:w="640"/>
        <w:gridCol w:w="640"/>
        <w:gridCol w:w="640"/>
        <w:gridCol w:w="8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  号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55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2" w:hRule="atLeast"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line="100" w:lineRule="exact"/>
        <w:rPr>
          <w:rFonts w:hint="eastAsia"/>
          <w:color w:val="FF6600"/>
          <w:sz w:val="24"/>
        </w:rPr>
      </w:pPr>
    </w:p>
    <w:tbl>
      <w:tblPr>
        <w:tblStyle w:val="8"/>
        <w:tblW w:w="8373" w:type="dxa"/>
        <w:jc w:val="right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373" w:type="dxa"/>
          </w:tcPr>
          <w:p>
            <w:pPr>
              <w:spacing w:line="100" w:lineRule="exact"/>
              <w:rPr>
                <w:rFonts w:hint="eastAsia"/>
                <w:color w:val="FF6600"/>
                <w:sz w:val="24"/>
              </w:rPr>
            </w:pPr>
          </w:p>
        </w:tc>
      </w:tr>
    </w:tbl>
    <w:p>
      <w:pPr>
        <w:rPr>
          <w:rFonts w:hint="eastAsia" w:ascii="Courier New" w:hAnsi="Courier New" w:cs="Courier New"/>
          <w:color w:val="FF6600"/>
          <w:sz w:val="24"/>
        </w:rPr>
      </w:pPr>
      <w:r>
        <w:rPr>
          <w:rFonts w:hint="eastAsia" w:ascii="黑体" w:eastAsia="黑体"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</w:p>
    <w:sectPr>
      <w:headerReference r:id="rId3" w:type="default"/>
      <w:pgSz w:w="10433" w:h="14742"/>
      <w:pgMar w:top="1418" w:right="851" w:bottom="1021" w:left="340" w:header="851" w:footer="624" w:gutter="51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atangChe">
    <w:altName w:val="Malgun 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9A305"/>
    <w:multiLevelType w:val="singleLevel"/>
    <w:tmpl w:val="A599A305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30E207AC"/>
    <w:multiLevelType w:val="multilevel"/>
    <w:tmpl w:val="30E207AC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1140"/>
        </w:tabs>
        <w:ind w:left="11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714E1233"/>
    <w:multiLevelType w:val="multilevel"/>
    <w:tmpl w:val="714E1233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凉薄暮人心">
    <w15:presenceInfo w15:providerId="WPS Office" w15:userId="26247314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mirrorMargin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00B043B5"/>
    <w:rsid w:val="0000413E"/>
    <w:rsid w:val="000046CD"/>
    <w:rsid w:val="00012159"/>
    <w:rsid w:val="00014839"/>
    <w:rsid w:val="00017340"/>
    <w:rsid w:val="0002021E"/>
    <w:rsid w:val="000278FF"/>
    <w:rsid w:val="00033DF6"/>
    <w:rsid w:val="00033F93"/>
    <w:rsid w:val="00034395"/>
    <w:rsid w:val="00046CD0"/>
    <w:rsid w:val="000558B4"/>
    <w:rsid w:val="00066308"/>
    <w:rsid w:val="00075029"/>
    <w:rsid w:val="000830C8"/>
    <w:rsid w:val="00094B55"/>
    <w:rsid w:val="000A2EBB"/>
    <w:rsid w:val="000B2D08"/>
    <w:rsid w:val="000B646E"/>
    <w:rsid w:val="000D5344"/>
    <w:rsid w:val="000F4BB0"/>
    <w:rsid w:val="00102944"/>
    <w:rsid w:val="00113B3C"/>
    <w:rsid w:val="00132BF2"/>
    <w:rsid w:val="00146B0A"/>
    <w:rsid w:val="00147313"/>
    <w:rsid w:val="00156EDD"/>
    <w:rsid w:val="00161D41"/>
    <w:rsid w:val="00196C26"/>
    <w:rsid w:val="001A1251"/>
    <w:rsid w:val="001A3383"/>
    <w:rsid w:val="001A619F"/>
    <w:rsid w:val="001B4AF8"/>
    <w:rsid w:val="001C5045"/>
    <w:rsid w:val="001C67BF"/>
    <w:rsid w:val="001D1197"/>
    <w:rsid w:val="001D569F"/>
    <w:rsid w:val="001E3A62"/>
    <w:rsid w:val="001E5312"/>
    <w:rsid w:val="001F5B2C"/>
    <w:rsid w:val="002137FF"/>
    <w:rsid w:val="0022000A"/>
    <w:rsid w:val="00220B27"/>
    <w:rsid w:val="002231E6"/>
    <w:rsid w:val="00226A8F"/>
    <w:rsid w:val="002335B0"/>
    <w:rsid w:val="0023639C"/>
    <w:rsid w:val="002451C5"/>
    <w:rsid w:val="00254CD0"/>
    <w:rsid w:val="00260FD6"/>
    <w:rsid w:val="0026207D"/>
    <w:rsid w:val="002633C5"/>
    <w:rsid w:val="002750A1"/>
    <w:rsid w:val="00286749"/>
    <w:rsid w:val="002A31B3"/>
    <w:rsid w:val="002A61A8"/>
    <w:rsid w:val="002A78B9"/>
    <w:rsid w:val="002B461C"/>
    <w:rsid w:val="002C016E"/>
    <w:rsid w:val="002C2964"/>
    <w:rsid w:val="002C74E3"/>
    <w:rsid w:val="002D0A40"/>
    <w:rsid w:val="002D7BED"/>
    <w:rsid w:val="002E1566"/>
    <w:rsid w:val="002E28D4"/>
    <w:rsid w:val="002E6A37"/>
    <w:rsid w:val="002F329D"/>
    <w:rsid w:val="002F391D"/>
    <w:rsid w:val="002F6FC2"/>
    <w:rsid w:val="002F7B5F"/>
    <w:rsid w:val="0030002A"/>
    <w:rsid w:val="00304836"/>
    <w:rsid w:val="00304CBB"/>
    <w:rsid w:val="00306D26"/>
    <w:rsid w:val="00312D18"/>
    <w:rsid w:val="003145AC"/>
    <w:rsid w:val="00317F55"/>
    <w:rsid w:val="003406C0"/>
    <w:rsid w:val="00340D7D"/>
    <w:rsid w:val="003440C8"/>
    <w:rsid w:val="00355299"/>
    <w:rsid w:val="00360BBD"/>
    <w:rsid w:val="00360DFA"/>
    <w:rsid w:val="0036355C"/>
    <w:rsid w:val="003644A7"/>
    <w:rsid w:val="00367FDF"/>
    <w:rsid w:val="0037065F"/>
    <w:rsid w:val="0038571C"/>
    <w:rsid w:val="003867D1"/>
    <w:rsid w:val="003B3471"/>
    <w:rsid w:val="003C1807"/>
    <w:rsid w:val="003C48A3"/>
    <w:rsid w:val="003C727E"/>
    <w:rsid w:val="003D1FF5"/>
    <w:rsid w:val="003E2FBF"/>
    <w:rsid w:val="003F5F06"/>
    <w:rsid w:val="003F7AB2"/>
    <w:rsid w:val="003F7DFB"/>
    <w:rsid w:val="00407A89"/>
    <w:rsid w:val="00407AA2"/>
    <w:rsid w:val="00412473"/>
    <w:rsid w:val="00414C90"/>
    <w:rsid w:val="004270B5"/>
    <w:rsid w:val="0043058F"/>
    <w:rsid w:val="00433820"/>
    <w:rsid w:val="00440ED2"/>
    <w:rsid w:val="004437A2"/>
    <w:rsid w:val="00450E34"/>
    <w:rsid w:val="00451986"/>
    <w:rsid w:val="00462D58"/>
    <w:rsid w:val="004643C8"/>
    <w:rsid w:val="004645C8"/>
    <w:rsid w:val="004714FC"/>
    <w:rsid w:val="00475634"/>
    <w:rsid w:val="00475646"/>
    <w:rsid w:val="00481FB3"/>
    <w:rsid w:val="004913FF"/>
    <w:rsid w:val="004A6CB7"/>
    <w:rsid w:val="004B2B1D"/>
    <w:rsid w:val="004B4825"/>
    <w:rsid w:val="004D56A1"/>
    <w:rsid w:val="004E2860"/>
    <w:rsid w:val="004E5CB9"/>
    <w:rsid w:val="004E6CDE"/>
    <w:rsid w:val="004E6FE7"/>
    <w:rsid w:val="004F4CE9"/>
    <w:rsid w:val="004F7653"/>
    <w:rsid w:val="00511678"/>
    <w:rsid w:val="005142C3"/>
    <w:rsid w:val="0051562E"/>
    <w:rsid w:val="0052316B"/>
    <w:rsid w:val="00523BD4"/>
    <w:rsid w:val="00524BD0"/>
    <w:rsid w:val="00526E2C"/>
    <w:rsid w:val="00527235"/>
    <w:rsid w:val="005363FD"/>
    <w:rsid w:val="00537E18"/>
    <w:rsid w:val="005428B2"/>
    <w:rsid w:val="00555E59"/>
    <w:rsid w:val="00563F6E"/>
    <w:rsid w:val="005708C0"/>
    <w:rsid w:val="00575A85"/>
    <w:rsid w:val="00580BF2"/>
    <w:rsid w:val="005951B2"/>
    <w:rsid w:val="005A43BF"/>
    <w:rsid w:val="005C12F3"/>
    <w:rsid w:val="005C351B"/>
    <w:rsid w:val="005D0B57"/>
    <w:rsid w:val="005D3571"/>
    <w:rsid w:val="005D6D65"/>
    <w:rsid w:val="005F4669"/>
    <w:rsid w:val="00606980"/>
    <w:rsid w:val="00612DB6"/>
    <w:rsid w:val="006151B6"/>
    <w:rsid w:val="00622649"/>
    <w:rsid w:val="006232A0"/>
    <w:rsid w:val="0063283E"/>
    <w:rsid w:val="00647506"/>
    <w:rsid w:val="0065370D"/>
    <w:rsid w:val="006609B9"/>
    <w:rsid w:val="00660BB6"/>
    <w:rsid w:val="00661618"/>
    <w:rsid w:val="00666E15"/>
    <w:rsid w:val="00671864"/>
    <w:rsid w:val="00682FBF"/>
    <w:rsid w:val="006845F4"/>
    <w:rsid w:val="00684781"/>
    <w:rsid w:val="006871A0"/>
    <w:rsid w:val="006878A2"/>
    <w:rsid w:val="006953B2"/>
    <w:rsid w:val="006A13E3"/>
    <w:rsid w:val="006A2C65"/>
    <w:rsid w:val="006A6394"/>
    <w:rsid w:val="006B12AC"/>
    <w:rsid w:val="006B3003"/>
    <w:rsid w:val="006B438A"/>
    <w:rsid w:val="006B488A"/>
    <w:rsid w:val="006B737B"/>
    <w:rsid w:val="006C28EF"/>
    <w:rsid w:val="006D267F"/>
    <w:rsid w:val="006D68ED"/>
    <w:rsid w:val="006D774D"/>
    <w:rsid w:val="006E307D"/>
    <w:rsid w:val="006E5DAF"/>
    <w:rsid w:val="006E6D06"/>
    <w:rsid w:val="006F2396"/>
    <w:rsid w:val="00700574"/>
    <w:rsid w:val="00702647"/>
    <w:rsid w:val="00702995"/>
    <w:rsid w:val="00704641"/>
    <w:rsid w:val="00706B46"/>
    <w:rsid w:val="00734F7A"/>
    <w:rsid w:val="0073704A"/>
    <w:rsid w:val="007403E8"/>
    <w:rsid w:val="00746486"/>
    <w:rsid w:val="007476D5"/>
    <w:rsid w:val="00747DC2"/>
    <w:rsid w:val="00752392"/>
    <w:rsid w:val="00763B6B"/>
    <w:rsid w:val="00767659"/>
    <w:rsid w:val="00772E6F"/>
    <w:rsid w:val="00774AEC"/>
    <w:rsid w:val="0078007C"/>
    <w:rsid w:val="0079060E"/>
    <w:rsid w:val="00797292"/>
    <w:rsid w:val="007B6092"/>
    <w:rsid w:val="007C029F"/>
    <w:rsid w:val="007C0A73"/>
    <w:rsid w:val="007C3657"/>
    <w:rsid w:val="007C378C"/>
    <w:rsid w:val="007C53ED"/>
    <w:rsid w:val="007D0D99"/>
    <w:rsid w:val="007D2440"/>
    <w:rsid w:val="007D387C"/>
    <w:rsid w:val="008009AC"/>
    <w:rsid w:val="00811D80"/>
    <w:rsid w:val="008138EE"/>
    <w:rsid w:val="008207F9"/>
    <w:rsid w:val="008219C8"/>
    <w:rsid w:val="00826A23"/>
    <w:rsid w:val="00827235"/>
    <w:rsid w:val="00833671"/>
    <w:rsid w:val="0083591B"/>
    <w:rsid w:val="00841F67"/>
    <w:rsid w:val="00845DC2"/>
    <w:rsid w:val="00846FF2"/>
    <w:rsid w:val="00860B47"/>
    <w:rsid w:val="00873FA4"/>
    <w:rsid w:val="00875F1C"/>
    <w:rsid w:val="00882B60"/>
    <w:rsid w:val="008853C6"/>
    <w:rsid w:val="008910E3"/>
    <w:rsid w:val="00891852"/>
    <w:rsid w:val="00895CB7"/>
    <w:rsid w:val="008A6F7B"/>
    <w:rsid w:val="008B5186"/>
    <w:rsid w:val="008C3BB0"/>
    <w:rsid w:val="008D1C3C"/>
    <w:rsid w:val="008D75DA"/>
    <w:rsid w:val="008F222C"/>
    <w:rsid w:val="00905113"/>
    <w:rsid w:val="00907042"/>
    <w:rsid w:val="00913FE0"/>
    <w:rsid w:val="0091444B"/>
    <w:rsid w:val="00914584"/>
    <w:rsid w:val="00917A56"/>
    <w:rsid w:val="00923F66"/>
    <w:rsid w:val="00930908"/>
    <w:rsid w:val="00931042"/>
    <w:rsid w:val="009343ED"/>
    <w:rsid w:val="009349D6"/>
    <w:rsid w:val="00950151"/>
    <w:rsid w:val="009665F8"/>
    <w:rsid w:val="00966B7D"/>
    <w:rsid w:val="00977A42"/>
    <w:rsid w:val="00980E6B"/>
    <w:rsid w:val="00983385"/>
    <w:rsid w:val="00992CF3"/>
    <w:rsid w:val="00996541"/>
    <w:rsid w:val="0099695E"/>
    <w:rsid w:val="009A6254"/>
    <w:rsid w:val="009B0934"/>
    <w:rsid w:val="009B5212"/>
    <w:rsid w:val="009B724E"/>
    <w:rsid w:val="009C3B10"/>
    <w:rsid w:val="009D4D8F"/>
    <w:rsid w:val="009F4634"/>
    <w:rsid w:val="009F6646"/>
    <w:rsid w:val="009F7622"/>
    <w:rsid w:val="00A0250E"/>
    <w:rsid w:val="00A22951"/>
    <w:rsid w:val="00A27AE7"/>
    <w:rsid w:val="00A31900"/>
    <w:rsid w:val="00A37775"/>
    <w:rsid w:val="00A419BF"/>
    <w:rsid w:val="00A42EF7"/>
    <w:rsid w:val="00A432AA"/>
    <w:rsid w:val="00A60B78"/>
    <w:rsid w:val="00A60E5F"/>
    <w:rsid w:val="00A703E9"/>
    <w:rsid w:val="00A755DF"/>
    <w:rsid w:val="00A75A93"/>
    <w:rsid w:val="00A8477B"/>
    <w:rsid w:val="00A87F45"/>
    <w:rsid w:val="00A936BB"/>
    <w:rsid w:val="00A970A5"/>
    <w:rsid w:val="00A97772"/>
    <w:rsid w:val="00AA4474"/>
    <w:rsid w:val="00AA4A8C"/>
    <w:rsid w:val="00AB5E7A"/>
    <w:rsid w:val="00AB728B"/>
    <w:rsid w:val="00AB7410"/>
    <w:rsid w:val="00AE0B58"/>
    <w:rsid w:val="00AE33FA"/>
    <w:rsid w:val="00AE5682"/>
    <w:rsid w:val="00AE5EC2"/>
    <w:rsid w:val="00AF2A43"/>
    <w:rsid w:val="00AF6D1A"/>
    <w:rsid w:val="00B043B5"/>
    <w:rsid w:val="00B0493C"/>
    <w:rsid w:val="00B24245"/>
    <w:rsid w:val="00B26BA0"/>
    <w:rsid w:val="00B30E1C"/>
    <w:rsid w:val="00B32898"/>
    <w:rsid w:val="00B369BE"/>
    <w:rsid w:val="00B6328C"/>
    <w:rsid w:val="00B641AF"/>
    <w:rsid w:val="00B645C2"/>
    <w:rsid w:val="00B663C1"/>
    <w:rsid w:val="00B804D5"/>
    <w:rsid w:val="00B809BD"/>
    <w:rsid w:val="00B86575"/>
    <w:rsid w:val="00B878C6"/>
    <w:rsid w:val="00B95A70"/>
    <w:rsid w:val="00BA0E35"/>
    <w:rsid w:val="00BB0488"/>
    <w:rsid w:val="00BB0A3F"/>
    <w:rsid w:val="00BB2E90"/>
    <w:rsid w:val="00BB7C6A"/>
    <w:rsid w:val="00BC0C8B"/>
    <w:rsid w:val="00BC2EED"/>
    <w:rsid w:val="00BD3A3C"/>
    <w:rsid w:val="00BD4400"/>
    <w:rsid w:val="00BD44C1"/>
    <w:rsid w:val="00BD5DD6"/>
    <w:rsid w:val="00BD7861"/>
    <w:rsid w:val="00BE46C9"/>
    <w:rsid w:val="00BF2127"/>
    <w:rsid w:val="00BF2EFB"/>
    <w:rsid w:val="00C01E6D"/>
    <w:rsid w:val="00C02F37"/>
    <w:rsid w:val="00C03AE0"/>
    <w:rsid w:val="00C06651"/>
    <w:rsid w:val="00C07F3A"/>
    <w:rsid w:val="00C10811"/>
    <w:rsid w:val="00C325D4"/>
    <w:rsid w:val="00C40E8E"/>
    <w:rsid w:val="00C41E9A"/>
    <w:rsid w:val="00C53A52"/>
    <w:rsid w:val="00C55674"/>
    <w:rsid w:val="00C76B5E"/>
    <w:rsid w:val="00C77622"/>
    <w:rsid w:val="00C778A7"/>
    <w:rsid w:val="00C8603B"/>
    <w:rsid w:val="00CB5C7C"/>
    <w:rsid w:val="00CB63C2"/>
    <w:rsid w:val="00CC339D"/>
    <w:rsid w:val="00CC6359"/>
    <w:rsid w:val="00CD587B"/>
    <w:rsid w:val="00CD6626"/>
    <w:rsid w:val="00CE316A"/>
    <w:rsid w:val="00CF1535"/>
    <w:rsid w:val="00D00CE5"/>
    <w:rsid w:val="00D052DF"/>
    <w:rsid w:val="00D05A60"/>
    <w:rsid w:val="00D07554"/>
    <w:rsid w:val="00D11664"/>
    <w:rsid w:val="00D1431B"/>
    <w:rsid w:val="00D231ED"/>
    <w:rsid w:val="00D258A0"/>
    <w:rsid w:val="00D334BB"/>
    <w:rsid w:val="00D376B0"/>
    <w:rsid w:val="00D45824"/>
    <w:rsid w:val="00D50FF4"/>
    <w:rsid w:val="00D553F2"/>
    <w:rsid w:val="00D57B32"/>
    <w:rsid w:val="00D64458"/>
    <w:rsid w:val="00D66738"/>
    <w:rsid w:val="00D723AA"/>
    <w:rsid w:val="00D7246C"/>
    <w:rsid w:val="00D73F9D"/>
    <w:rsid w:val="00D74ACB"/>
    <w:rsid w:val="00D75B25"/>
    <w:rsid w:val="00D81357"/>
    <w:rsid w:val="00D83753"/>
    <w:rsid w:val="00D872FD"/>
    <w:rsid w:val="00DB254F"/>
    <w:rsid w:val="00DB2CBB"/>
    <w:rsid w:val="00DB30C4"/>
    <w:rsid w:val="00DB5935"/>
    <w:rsid w:val="00DC5404"/>
    <w:rsid w:val="00DC67B2"/>
    <w:rsid w:val="00DE4718"/>
    <w:rsid w:val="00DE5F55"/>
    <w:rsid w:val="00DE60F8"/>
    <w:rsid w:val="00DE7E13"/>
    <w:rsid w:val="00DF0D97"/>
    <w:rsid w:val="00E0578F"/>
    <w:rsid w:val="00E073B7"/>
    <w:rsid w:val="00E13958"/>
    <w:rsid w:val="00E141E6"/>
    <w:rsid w:val="00E36507"/>
    <w:rsid w:val="00E414DB"/>
    <w:rsid w:val="00E4332E"/>
    <w:rsid w:val="00E460E3"/>
    <w:rsid w:val="00E61757"/>
    <w:rsid w:val="00E67607"/>
    <w:rsid w:val="00E72385"/>
    <w:rsid w:val="00E75DE8"/>
    <w:rsid w:val="00E8060B"/>
    <w:rsid w:val="00E85803"/>
    <w:rsid w:val="00EA0BFA"/>
    <w:rsid w:val="00EA1A15"/>
    <w:rsid w:val="00EA5DC6"/>
    <w:rsid w:val="00EB048B"/>
    <w:rsid w:val="00EB2039"/>
    <w:rsid w:val="00EB2590"/>
    <w:rsid w:val="00EB29E8"/>
    <w:rsid w:val="00EC02F2"/>
    <w:rsid w:val="00EC0AA2"/>
    <w:rsid w:val="00EC19B3"/>
    <w:rsid w:val="00EC2DE9"/>
    <w:rsid w:val="00EC63DC"/>
    <w:rsid w:val="00ED23D1"/>
    <w:rsid w:val="00EE3BD2"/>
    <w:rsid w:val="00EE5FBA"/>
    <w:rsid w:val="00EE618C"/>
    <w:rsid w:val="00EF425C"/>
    <w:rsid w:val="00F23672"/>
    <w:rsid w:val="00F32FA6"/>
    <w:rsid w:val="00F43B60"/>
    <w:rsid w:val="00F51B60"/>
    <w:rsid w:val="00F52087"/>
    <w:rsid w:val="00F66C49"/>
    <w:rsid w:val="00F66D10"/>
    <w:rsid w:val="00F66D31"/>
    <w:rsid w:val="00F707E8"/>
    <w:rsid w:val="00F86823"/>
    <w:rsid w:val="00F946BC"/>
    <w:rsid w:val="00FA354D"/>
    <w:rsid w:val="00FB2DC0"/>
    <w:rsid w:val="00FB3012"/>
    <w:rsid w:val="00FC1F91"/>
    <w:rsid w:val="00FF1CCD"/>
    <w:rsid w:val="00FF2DC8"/>
    <w:rsid w:val="00FF77BC"/>
    <w:rsid w:val="030B3FE4"/>
    <w:rsid w:val="07966830"/>
    <w:rsid w:val="19FA0C01"/>
    <w:rsid w:val="1FF6132B"/>
    <w:rsid w:val="24A4173F"/>
    <w:rsid w:val="3B9E33EA"/>
    <w:rsid w:val="3BDB08BD"/>
    <w:rsid w:val="5882668E"/>
    <w:rsid w:val="659B4DB6"/>
    <w:rsid w:val="678B6F4B"/>
    <w:rsid w:val="7B09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3,4,5,6,7,8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adjustRightInd w:val="0"/>
      <w:snapToGrid w:val="0"/>
      <w:spacing w:line="200" w:lineRule="exact"/>
      <w:jc w:val="center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2"/>
    <w:basedOn w:val="1"/>
    <w:qFormat/>
    <w:uiPriority w:val="0"/>
    <w:pPr>
      <w:adjustRightInd w:val="0"/>
      <w:snapToGrid w:val="0"/>
      <w:spacing w:line="200" w:lineRule="exact"/>
      <w:jc w:val="right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page number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gh</Company>
  <Pages>4</Pages>
  <Words>391</Words>
  <Characters>2230</Characters>
  <Lines>18</Lines>
  <Paragraphs>5</Paragraphs>
  <TotalTime>49</TotalTime>
  <ScaleCrop>false</ScaleCrop>
  <LinksUpToDate>false</LinksUpToDate>
  <CharactersWithSpaces>2616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2021-05-26T15:49:00Z</dcterms:created>
  <dc:creator>Administrator</dc:creator>
  <cp:lastModifiedBy>凉薄暮人心</cp:lastModifiedBy>
  <cp:lastPrinted>2006-11-06T03:19:00Z</cp:lastPrinted>
  <dcterms:modified xsi:type="dcterms:W3CDTF">2024-04-23T16:54:29Z</dcterms:modified>
  <dc:title>湖南大学课程考试试卷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0326866198784104AFEEF1E48AD867AE</vt:lpwstr>
  </property>
</Properties>
</file>